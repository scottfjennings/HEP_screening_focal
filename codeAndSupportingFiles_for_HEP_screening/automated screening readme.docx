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BE62F" w14:textId="77777777" w:rsidR="006346EC" w:rsidRDefault="001437F9" w:rsidP="001437F9">
      <w:r>
        <w:t>Enter HEP Site Visit Form data in hep_raw</w:t>
      </w:r>
      <w:r w:rsidRPr="001437F9">
        <w:t>.accdb</w:t>
      </w:r>
      <w:r>
        <w:t xml:space="preserve"> access database.</w:t>
      </w:r>
    </w:p>
    <w:p w14:paraId="496A8FD6" w14:textId="77777777" w:rsidR="001437F9" w:rsidRDefault="001437F9" w:rsidP="001437F9">
      <w:r>
        <w:t>Forms</w:t>
      </w:r>
      <w:bookmarkStart w:id="0" w:name="_GoBack"/>
      <w:bookmarkEnd w:id="0"/>
    </w:p>
    <w:p w14:paraId="181CDAC3" w14:textId="77777777" w:rsidR="001437F9" w:rsidRDefault="001437F9" w:rsidP="001437F9">
      <w:r>
        <w:t>Keyboard shortcuts</w:t>
      </w:r>
    </w:p>
    <w:p w14:paraId="26013266" w14:textId="77777777" w:rsidR="001437F9" w:rsidRDefault="001437F9" w:rsidP="001437F9">
      <w:r>
        <w:t>Proofing</w:t>
      </w:r>
    </w:p>
    <w:p w14:paraId="16F73871" w14:textId="77777777" w:rsidR="001437F9" w:rsidRDefault="001437F9" w:rsidP="006346EC"/>
    <w:p w14:paraId="253D022C" w14:textId="77777777" w:rsidR="001437F9" w:rsidRDefault="001437F9" w:rsidP="006346EC">
      <w:r>
        <w:t>Run individual nest and visit queries, then export these to xls.</w:t>
      </w:r>
      <w:ins w:id="1" w:author="David Lumpkin" w:date="2018-02-01T09:32:00Z">
        <w:r w:rsidR="00FF0433">
          <w:t xml:space="preserve"> Delete older versions of .xls files in …/queried_from_access or access may add sheets to files rather than replacing them</w:t>
        </w:r>
      </w:ins>
    </w:p>
    <w:p w14:paraId="30891186" w14:textId="5AF33EC3" w:rsidR="001437F9" w:rsidRDefault="001437F9" w:rsidP="006346EC">
      <w:r>
        <w:t xml:space="preserve">Change StartTime and EndTime column formats </w:t>
      </w:r>
      <w:ins w:id="2" w:author="David Lumpkin" w:date="2018-02-01T10:34:00Z">
        <w:r w:rsidR="000C4C43">
          <w:t xml:space="preserve">in the HEP_visits Query file </w:t>
        </w:r>
      </w:ins>
      <w:r>
        <w:t xml:space="preserve">to </w:t>
      </w:r>
      <w:r w:rsidRPr="001437F9">
        <w:rPr>
          <w:i/>
        </w:rPr>
        <w:t>time</w:t>
      </w:r>
      <w:r>
        <w:t>.</w:t>
      </w:r>
      <w:r w:rsidRPr="001437F9">
        <w:t xml:space="preserve"> </w:t>
      </w:r>
    </w:p>
    <w:p w14:paraId="15721CB8" w14:textId="77777777" w:rsidR="001437F9" w:rsidRDefault="001437F9" w:rsidP="006346EC">
      <w:r>
        <w:t>Save XLS as CSV.</w:t>
      </w:r>
    </w:p>
    <w:p w14:paraId="55C48CEB" w14:textId="77777777" w:rsidR="001437F9" w:rsidRDefault="001437F9" w:rsidP="006346EC"/>
    <w:p w14:paraId="705EF78C" w14:textId="77777777" w:rsidR="001437F9" w:rsidRDefault="001437F9" w:rsidP="006346EC">
      <w:r>
        <w:t>Run automated screening R code: hep_screen.r</w:t>
      </w:r>
    </w:p>
    <w:p w14:paraId="064BB072" w14:textId="77777777" w:rsidR="001437F9" w:rsidRDefault="001437F9" w:rsidP="006346EC">
      <w:r>
        <w:t>Make sure working directory and path for the exported access queries are correct.</w:t>
      </w:r>
    </w:p>
    <w:p w14:paraId="20BCBF30" w14:textId="2494589A" w:rsidR="001437F9" w:rsidRDefault="001437F9" w:rsidP="006346EC">
      <w:r>
        <w:t xml:space="preserve">Change col, col.code and seas to the appropriate colony name, numeric colony code, and season, respectively. (Lines </w:t>
      </w:r>
      <w:del w:id="3" w:author="David Lumpkin" w:date="2018-02-01T10:05:00Z">
        <w:r w:rsidDel="00F27561">
          <w:delText>24-26</w:delText>
        </w:r>
      </w:del>
      <w:ins w:id="4" w:author="David Lumpkin" w:date="2018-02-01T10:05:00Z">
        <w:r w:rsidR="00F27561">
          <w:t>44-46</w:t>
        </w:r>
      </w:ins>
      <w:r>
        <w:t xml:space="preserve">) </w:t>
      </w:r>
    </w:p>
    <w:p w14:paraId="03FF49A4" w14:textId="77777777" w:rsidR="001437F9" w:rsidRDefault="001437F9" w:rsidP="006346EC">
      <w:r>
        <w:t xml:space="preserve">Run or copy in to R console all code down to </w:t>
      </w:r>
    </w:p>
    <w:p w14:paraId="73B8CAB4" w14:textId="21490865" w:rsidR="001437F9" w:rsidRDefault="001437F9" w:rsidP="006346EC">
      <w:r>
        <w:t>“</w:t>
      </w:r>
      <w:r w:rsidRPr="001437F9">
        <w:rPr>
          <w:color w:val="00B050"/>
        </w:rPr>
        <w:t>#################</w:t>
      </w:r>
      <w:r w:rsidRPr="001437F9">
        <w:rPr>
          <w:color w:val="00B050"/>
        </w:rPr>
        <w:tab/>
      </w:r>
      <w:r w:rsidRPr="001437F9">
        <w:rPr>
          <w:color w:val="00B050"/>
        </w:rPr>
        <w:tab/>
        <w:t>RUN TO HERE FIRST</w:t>
      </w:r>
      <w:r w:rsidRPr="001437F9">
        <w:rPr>
          <w:color w:val="00B050"/>
        </w:rPr>
        <w:tab/>
      </w:r>
      <w:r w:rsidRPr="001437F9">
        <w:rPr>
          <w:color w:val="00B050"/>
        </w:rPr>
        <w:tab/>
        <w:t>################”</w:t>
      </w:r>
      <w:r>
        <w:t xml:space="preserve"> (line </w:t>
      </w:r>
      <w:del w:id="5" w:author="David Lumpkin" w:date="2018-02-01T10:05:00Z">
        <w:r w:rsidDel="00F27561">
          <w:delText>378</w:delText>
        </w:r>
      </w:del>
      <w:ins w:id="6" w:author="David Lumpkin" w:date="2018-02-01T10:05:00Z">
        <w:r w:rsidR="00F27561">
          <w:t>414</w:t>
        </w:r>
      </w:ins>
      <w:r>
        <w:t>)</w:t>
      </w:r>
    </w:p>
    <w:p w14:paraId="13454917" w14:textId="77777777" w:rsidR="00AB5C12" w:rsidRDefault="00AB5C12" w:rsidP="006346EC">
      <w:r>
        <w:t>Then follow green directions in code to determine species lumping and what to do about multi-species nests</w:t>
      </w:r>
    </w:p>
    <w:p w14:paraId="6411A7D5" w14:textId="77777777" w:rsidR="00AB5C12" w:rsidRDefault="00AB5C12" w:rsidP="006346EC"/>
    <w:p w14:paraId="1460843A" w14:textId="2438F890" w:rsidR="00AB5C12" w:rsidRPr="001437F9" w:rsidRDefault="00AB5C12" w:rsidP="006346EC">
      <w:r>
        <w:t xml:space="preserve">Export xls scoring sheet using code lines </w:t>
      </w:r>
      <w:del w:id="7" w:author="David Lumpkin" w:date="2018-02-01T10:05:00Z">
        <w:r w:rsidDel="00F27561">
          <w:delText>398</w:delText>
        </w:r>
      </w:del>
      <w:ins w:id="8" w:author="David Lumpkin" w:date="2018-02-01T10:05:00Z">
        <w:r w:rsidR="00F27561">
          <w:t>446</w:t>
        </w:r>
      </w:ins>
      <w:r>
        <w:t>-</w:t>
      </w:r>
      <w:del w:id="9" w:author="David Lumpkin" w:date="2018-02-01T10:05:00Z">
        <w:r w:rsidDel="007139C1">
          <w:delText>430</w:delText>
        </w:r>
      </w:del>
      <w:ins w:id="10" w:author="David Lumpkin" w:date="2018-02-01T10:05:00Z">
        <w:r w:rsidR="007139C1">
          <w:t>4</w:t>
        </w:r>
        <w:r w:rsidR="007139C1">
          <w:t>78</w:t>
        </w:r>
      </w:ins>
    </w:p>
    <w:p w14:paraId="55BD637C" w14:textId="77777777" w:rsidR="001437F9" w:rsidRDefault="001437F9" w:rsidP="006346EC"/>
    <w:p w14:paraId="5D9E71A6" w14:textId="77777777" w:rsidR="001437F9" w:rsidRDefault="001437F9" w:rsidP="006346EC"/>
    <w:p w14:paraId="227AD2D6" w14:textId="77777777" w:rsidR="001437F9" w:rsidRDefault="001437F9" w:rsidP="006346EC"/>
    <w:p w14:paraId="5CF713F0" w14:textId="77777777" w:rsidR="006346EC" w:rsidRDefault="000E1225" w:rsidP="006346EC">
      <w:r>
        <w:t>Field definitions and notes for SJ’s automatically-generated HEP site scoring sheets.</w:t>
      </w:r>
      <w:r w:rsidR="00BD1648">
        <w:t xml:space="preserve"> Specific R code for these fields is on page 2</w:t>
      </w:r>
      <w:r w:rsidR="007475B7">
        <w:t xml:space="preserve"> and additional definitions for columns used in these calculations are on page 3</w:t>
      </w:r>
      <w:r w:rsidR="00BD1648">
        <w:t>.</w:t>
      </w:r>
    </w:p>
    <w:p w14:paraId="0DC4C0DF" w14:textId="77777777" w:rsidR="006346EC" w:rsidRPr="006346EC" w:rsidRDefault="006346EC" w:rsidP="006346EC">
      <w:pPr>
        <w:pStyle w:val="ListParagraph"/>
        <w:numPr>
          <w:ilvl w:val="0"/>
          <w:numId w:val="2"/>
        </w:numPr>
      </w:pPr>
      <w:r>
        <w:t>The date columns show</w:t>
      </w:r>
      <w:r w:rsidR="003F48A9">
        <w:t xml:space="preserve"> Adults Stage/Chicks and an “*” if the confidence box was checked</w:t>
      </w:r>
      <w:r>
        <w:t>. 9 = no data</w:t>
      </w:r>
    </w:p>
    <w:p w14:paraId="5027E6F4" w14:textId="77777777" w:rsidR="006346EC" w:rsidRDefault="006346EC" w:rsidP="006346EC">
      <w:pPr>
        <w:pStyle w:val="ListParagraph"/>
        <w:numPr>
          <w:ilvl w:val="0"/>
          <w:numId w:val="2"/>
        </w:numPr>
      </w:pPr>
      <w:r w:rsidRPr="006346EC">
        <w:rPr>
          <w:b/>
        </w:rPr>
        <w:t>focal</w:t>
      </w:r>
      <w:r>
        <w:t>: 1= nest met early season criteria to be a focal nest (observation began in or before the first 2 weeks of incubation)</w:t>
      </w:r>
      <w:r w:rsidR="00292D64">
        <w:t>, and it was observed earlier than stage 2 and later than stage 0</w:t>
      </w:r>
      <w:r w:rsidR="004836B1">
        <w:t>, and it was observed active before or on the peak colony size</w:t>
      </w:r>
      <w:r w:rsidR="00292D64">
        <w:t>.</w:t>
      </w:r>
    </w:p>
    <w:p w14:paraId="25D40478" w14:textId="77777777" w:rsidR="003F48A9" w:rsidRDefault="000E1225" w:rsidP="006346EC">
      <w:pPr>
        <w:pStyle w:val="ListParagraph"/>
        <w:numPr>
          <w:ilvl w:val="0"/>
          <w:numId w:val="2"/>
        </w:numPr>
      </w:pPr>
      <w:r>
        <w:rPr>
          <w:b/>
        </w:rPr>
        <w:t>F</w:t>
      </w:r>
      <w:r w:rsidR="003F48A9">
        <w:rPr>
          <w:b/>
        </w:rPr>
        <w:t>ocal</w:t>
      </w:r>
      <w:r>
        <w:rPr>
          <w:b/>
        </w:rPr>
        <w:t xml:space="preserve"> </w:t>
      </w:r>
      <w:r w:rsidR="003F48A9">
        <w:rPr>
          <w:b/>
        </w:rPr>
        <w:t>fail</w:t>
      </w:r>
      <w:r w:rsidR="003F48A9">
        <w:t>: 1= nest met criteria to b</w:t>
      </w:r>
      <w:r w:rsidR="001A5C0D">
        <w:t xml:space="preserve">e focal (above) and also </w:t>
      </w:r>
      <w:r w:rsidR="00774AE6">
        <w:t xml:space="preserve">did not meet the criteria for </w:t>
      </w:r>
      <w:r w:rsidR="00774AE6">
        <w:rPr>
          <w:b/>
        </w:rPr>
        <w:t>fledged</w:t>
      </w:r>
      <w:r w:rsidR="00292D64">
        <w:t xml:space="preserve"> (</w:t>
      </w:r>
      <w:r w:rsidR="00774AE6">
        <w:t>below</w:t>
      </w:r>
      <w:r w:rsidR="00292D64">
        <w:t>)</w:t>
      </w:r>
      <w:r w:rsidR="00774AE6">
        <w:t>.</w:t>
      </w:r>
    </w:p>
    <w:p w14:paraId="51BC43AA" w14:textId="77777777" w:rsidR="004707AD" w:rsidRDefault="004707AD" w:rsidP="00774AE6">
      <w:pPr>
        <w:pStyle w:val="ListParagraph"/>
        <w:numPr>
          <w:ilvl w:val="0"/>
          <w:numId w:val="2"/>
        </w:numPr>
      </w:pPr>
      <w:r w:rsidRPr="004707AD">
        <w:t>The fo</w:t>
      </w:r>
      <w:r>
        <w:t>llowing columns can help make decisions about tricky nests:</w:t>
      </w:r>
    </w:p>
    <w:p w14:paraId="3E7CA2F4" w14:textId="77777777" w:rsidR="003D4697" w:rsidRPr="003D4697" w:rsidRDefault="003D4697" w:rsidP="003D4697">
      <w:pPr>
        <w:pStyle w:val="ListParagraph"/>
        <w:numPr>
          <w:ilvl w:val="1"/>
          <w:numId w:val="2"/>
        </w:numPr>
      </w:pPr>
      <w:r w:rsidRPr="006346EC">
        <w:rPr>
          <w:b/>
        </w:rPr>
        <w:lastRenderedPageBreak/>
        <w:t>fled</w:t>
      </w:r>
      <w:r>
        <w:rPr>
          <w:b/>
        </w:rPr>
        <w:t>ged</w:t>
      </w:r>
      <w:r>
        <w:t>: 1= nest was observed in stage 4 or later, and the number of days between the first day it was observed in stage 1 and the final day it was observed in stage 4 or 5 was longer than the youngest possible fledge age.</w:t>
      </w:r>
      <w:r>
        <w:rPr>
          <w:b/>
        </w:rPr>
        <w:t xml:space="preserve"> </w:t>
      </w:r>
    </w:p>
    <w:p w14:paraId="4E844E72" w14:textId="77777777" w:rsidR="004707AD" w:rsidRPr="00B61571" w:rsidRDefault="004707AD" w:rsidP="004707AD">
      <w:pPr>
        <w:pStyle w:val="ListParagraph"/>
        <w:numPr>
          <w:ilvl w:val="1"/>
          <w:numId w:val="2"/>
        </w:numPr>
        <w:rPr>
          <w:b/>
        </w:rPr>
      </w:pPr>
      <w:r w:rsidRPr="004707AD">
        <w:rPr>
          <w:b/>
        </w:rPr>
        <w:t>Days short of fledging</w:t>
      </w:r>
      <w:r>
        <w:t xml:space="preserve">: </w:t>
      </w:r>
      <w:r w:rsidR="00B61571">
        <w:t>if a nest made it to stage 3 (being generous and inclusive here) but did not make it to the minimum fledging age, this number is how many more days it would be to the minimum fledging age. Can compare this number to the nest check interval and what stage the nest was at on the first and last visits to potentially classify some nests as fledged when they don’t meet the strict rules for such designation.</w:t>
      </w:r>
    </w:p>
    <w:p w14:paraId="44C24328" w14:textId="77777777" w:rsidR="00B61571" w:rsidRPr="00B61571" w:rsidRDefault="00B61571" w:rsidP="004707AD">
      <w:pPr>
        <w:pStyle w:val="ListParagraph"/>
        <w:numPr>
          <w:ilvl w:val="1"/>
          <w:numId w:val="2"/>
        </w:numPr>
        <w:rPr>
          <w:b/>
        </w:rPr>
      </w:pPr>
      <w:r>
        <w:rPr>
          <w:b/>
        </w:rPr>
        <w:t>Active last day</w:t>
      </w:r>
      <w:r>
        <w:t xml:space="preserve">: 1= nest was still active on the last day there were observations for this species. </w:t>
      </w:r>
    </w:p>
    <w:p w14:paraId="6B9723E7" w14:textId="77777777" w:rsidR="00B61571" w:rsidRPr="00B61571" w:rsidRDefault="00B61571" w:rsidP="004707AD">
      <w:pPr>
        <w:pStyle w:val="ListParagraph"/>
        <w:numPr>
          <w:ilvl w:val="1"/>
          <w:numId w:val="2"/>
        </w:numPr>
        <w:rPr>
          <w:b/>
        </w:rPr>
      </w:pPr>
      <w:r>
        <w:rPr>
          <w:b/>
        </w:rPr>
        <w:t>Max stage</w:t>
      </w:r>
      <w:r>
        <w:t>: the maximum stage this nest was observed at.</w:t>
      </w:r>
    </w:p>
    <w:p w14:paraId="204954F9" w14:textId="77777777" w:rsidR="000E1225" w:rsidRPr="000E1225" w:rsidRDefault="00B61571" w:rsidP="000E1225">
      <w:pPr>
        <w:pStyle w:val="ListParagraph"/>
        <w:numPr>
          <w:ilvl w:val="1"/>
          <w:numId w:val="2"/>
        </w:numPr>
        <w:rPr>
          <w:b/>
        </w:rPr>
      </w:pPr>
      <w:r>
        <w:rPr>
          <w:b/>
        </w:rPr>
        <w:t>Multi spp nests</w:t>
      </w:r>
      <w:r>
        <w:t>: in some (several) cases at large mixed species colonies, the same nest will be assigned to different species on different visits. This column shows the total number of species assigned to each nest.</w:t>
      </w:r>
    </w:p>
    <w:p w14:paraId="384D9845" w14:textId="77777777" w:rsidR="00B61571" w:rsidRPr="000E1225" w:rsidRDefault="00B61571" w:rsidP="000E1225">
      <w:pPr>
        <w:pStyle w:val="ListParagraph"/>
        <w:numPr>
          <w:ilvl w:val="1"/>
          <w:numId w:val="2"/>
        </w:numPr>
        <w:rPr>
          <w:b/>
        </w:rPr>
      </w:pPr>
      <w:r w:rsidRPr="000E1225">
        <w:rPr>
          <w:b/>
        </w:rPr>
        <w:t>Stg4 brood</w:t>
      </w:r>
      <w:r>
        <w:t xml:space="preserve">: the brood size on the last visit the nest was in stage 4 and </w:t>
      </w:r>
      <w:r w:rsidR="00A8749E">
        <w:t xml:space="preserve">the </w:t>
      </w:r>
      <w:r>
        <w:t xml:space="preserve">confidence </w:t>
      </w:r>
      <w:r w:rsidR="00A8749E">
        <w:t xml:space="preserve">box </w:t>
      </w:r>
      <w:r>
        <w:t>was checked.</w:t>
      </w:r>
    </w:p>
    <w:p w14:paraId="13D7514E" w14:textId="77777777" w:rsidR="006346EC" w:rsidRDefault="003D4697" w:rsidP="006346EC">
      <w:pPr>
        <w:pStyle w:val="ListParagraph"/>
        <w:numPr>
          <w:ilvl w:val="0"/>
          <w:numId w:val="2"/>
        </w:numPr>
      </w:pPr>
      <w:r>
        <w:t xml:space="preserve">Yellow highlight and red text indicate </w:t>
      </w:r>
      <w:r w:rsidR="006346EC">
        <w:t xml:space="preserve">a change to </w:t>
      </w:r>
      <w:r>
        <w:t>the colored text</w:t>
      </w:r>
      <w:r w:rsidR="006346EC">
        <w:t xml:space="preserve"> (e.g. fill in a correct stage based on data for other days</w:t>
      </w:r>
      <w:r>
        <w:t>).</w:t>
      </w:r>
      <w:r w:rsidR="000E1225">
        <w:t xml:space="preserve"> Changes were mostly made to the </w:t>
      </w:r>
      <w:r w:rsidR="000E1225" w:rsidRPr="000E1225">
        <w:rPr>
          <w:b/>
        </w:rPr>
        <w:t>Focal fail</w:t>
      </w:r>
      <w:r w:rsidR="000E1225">
        <w:t xml:space="preserve"> and </w:t>
      </w:r>
      <w:r w:rsidR="000E1225" w:rsidRPr="000E1225">
        <w:rPr>
          <w:b/>
        </w:rPr>
        <w:t>fledged</w:t>
      </w:r>
      <w:r w:rsidR="000E1225">
        <w:t xml:space="preserve"> </w:t>
      </w:r>
      <w:r w:rsidR="000E1225" w:rsidRPr="000E1225">
        <w:t>column</w:t>
      </w:r>
      <w:r w:rsidR="000E1225">
        <w:t xml:space="preserve">, most often if the </w:t>
      </w:r>
      <w:r w:rsidR="000E1225" w:rsidRPr="000E1225">
        <w:rPr>
          <w:b/>
        </w:rPr>
        <w:t>days short of fledging</w:t>
      </w:r>
      <w:r w:rsidR="000E1225">
        <w:t xml:space="preserve"> was &lt;10.</w:t>
      </w:r>
    </w:p>
    <w:p w14:paraId="4656E6B1" w14:textId="77777777" w:rsidR="006346EC" w:rsidRDefault="006346EC" w:rsidP="006346EC"/>
    <w:p w14:paraId="0EDCE779" w14:textId="77777777" w:rsidR="008062E5" w:rsidRDefault="008062E5" w:rsidP="006346EC"/>
    <w:p w14:paraId="4BA8D842" w14:textId="77777777" w:rsidR="008062E5" w:rsidRDefault="008062E5" w:rsidP="006346EC"/>
    <w:p w14:paraId="277D4ADF" w14:textId="77777777" w:rsidR="008062E5" w:rsidRDefault="008062E5" w:rsidP="006346EC"/>
    <w:p w14:paraId="0CAE2043" w14:textId="77777777" w:rsidR="008062E5" w:rsidRDefault="008062E5" w:rsidP="006346EC"/>
    <w:p w14:paraId="0F185640" w14:textId="77777777" w:rsidR="008062E5" w:rsidRDefault="008062E5" w:rsidP="006346EC"/>
    <w:p w14:paraId="33B199A9" w14:textId="77777777" w:rsidR="008062E5" w:rsidRDefault="008062E5" w:rsidP="006346EC"/>
    <w:p w14:paraId="3F60BC04" w14:textId="77777777" w:rsidR="008062E5" w:rsidRDefault="008062E5" w:rsidP="006346EC"/>
    <w:p w14:paraId="7D19B433" w14:textId="77777777" w:rsidR="008062E5" w:rsidRDefault="008062E5" w:rsidP="006346EC"/>
    <w:p w14:paraId="5E23050F" w14:textId="77777777" w:rsidR="008062E5" w:rsidRDefault="008062E5" w:rsidP="006346EC"/>
    <w:p w14:paraId="0085E619" w14:textId="77777777" w:rsidR="00BD1648" w:rsidRPr="00BD1648" w:rsidRDefault="00BD1648" w:rsidP="008062E5">
      <w:pPr>
        <w:rPr>
          <w:b/>
        </w:rPr>
      </w:pPr>
      <w:r w:rsidRPr="00BD1648">
        <w:rPr>
          <w:b/>
        </w:rPr>
        <w:t># was the nest still active on the last day of nest checks for this species?</w:t>
      </w:r>
    </w:p>
    <w:p w14:paraId="2BD8F1CC" w14:textId="77777777" w:rsidR="00BD1648" w:rsidRDefault="008062E5" w:rsidP="008062E5">
      <w:r>
        <w:t xml:space="preserve">active_last_day=ifelse(max_date==spp_max_jdate, </w:t>
      </w:r>
    </w:p>
    <w:p w14:paraId="3CC0F91A" w14:textId="77777777" w:rsidR="008062E5" w:rsidRDefault="008062E5" w:rsidP="00BD1648">
      <w:pPr>
        <w:ind w:left="1440" w:firstLine="720"/>
      </w:pPr>
      <w:r>
        <w:t>1, 0)</w:t>
      </w:r>
      <w:r>
        <w:tab/>
      </w:r>
    </w:p>
    <w:p w14:paraId="52211F31" w14:textId="77777777" w:rsidR="008062E5" w:rsidRDefault="008062E5" w:rsidP="008062E5">
      <w:r>
        <w:t>active_last_day[is.na(active_last_day)] &lt;- 0</w:t>
      </w:r>
    </w:p>
    <w:p w14:paraId="5BB67A8F" w14:textId="77777777" w:rsidR="008062E5" w:rsidRDefault="008062E5" w:rsidP="008062E5">
      <w:r>
        <w:tab/>
      </w:r>
    </w:p>
    <w:p w14:paraId="02889F0A" w14:textId="77777777" w:rsidR="008062E5" w:rsidRPr="00BD1648" w:rsidRDefault="008062E5" w:rsidP="008062E5">
      <w:pPr>
        <w:rPr>
          <w:b/>
        </w:rPr>
      </w:pPr>
      <w:r w:rsidRPr="00BD1648">
        <w:rPr>
          <w:b/>
        </w:rPr>
        <w:t xml:space="preserve">#meets criteria for focal nest </w:t>
      </w:r>
    </w:p>
    <w:p w14:paraId="4E49E300" w14:textId="77777777" w:rsidR="00BD1648" w:rsidRDefault="008062E5" w:rsidP="008062E5">
      <w:r>
        <w:lastRenderedPageBreak/>
        <w:t xml:space="preserve">focal=ifelse(min_date&lt;=peak_active_jdate &amp; </w:t>
      </w:r>
    </w:p>
    <w:p w14:paraId="039662D4" w14:textId="77777777" w:rsidR="00BD1648" w:rsidRDefault="008062E5" w:rsidP="00BD1648">
      <w:pPr>
        <w:ind w:left="1440" w:firstLine="720"/>
      </w:pPr>
      <w:r>
        <w:t xml:space="preserve">earliest_stage&lt;2 &amp; </w:t>
      </w:r>
    </w:p>
    <w:p w14:paraId="3B5A11BE" w14:textId="77777777" w:rsidR="00BD1648" w:rsidRDefault="008062E5" w:rsidP="00BD1648">
      <w:pPr>
        <w:ind w:left="1440" w:firstLine="720"/>
      </w:pPr>
      <w:r>
        <w:t xml:space="preserve">max_stage&gt;0 &amp; </w:t>
      </w:r>
    </w:p>
    <w:p w14:paraId="09677EBE" w14:textId="77777777" w:rsidR="00BD1648" w:rsidRDefault="008062E5" w:rsidP="00BD1648">
      <w:pPr>
        <w:ind w:left="1440" w:firstLine="720"/>
      </w:pPr>
      <w:r>
        <w:t xml:space="preserve">((min_date&lt;min_ch-(inc_dur-14)) |(min_date&lt;max1-(inc_dur-14))), </w:t>
      </w:r>
    </w:p>
    <w:p w14:paraId="6275F4E5" w14:textId="77777777" w:rsidR="008062E5" w:rsidRDefault="008062E5" w:rsidP="00BD1648">
      <w:pPr>
        <w:ind w:left="1440" w:firstLine="720"/>
      </w:pPr>
      <w:r>
        <w:t>1, 0)</w:t>
      </w:r>
      <w:r>
        <w:tab/>
      </w:r>
    </w:p>
    <w:p w14:paraId="6240E608" w14:textId="77777777" w:rsidR="008062E5" w:rsidRDefault="008062E5" w:rsidP="008062E5">
      <w:r>
        <w:t>focal[is.na(focal)] &lt;- 0</w:t>
      </w:r>
    </w:p>
    <w:p w14:paraId="6EC5AFDF" w14:textId="77777777" w:rsidR="008062E5" w:rsidRDefault="008062E5" w:rsidP="008062E5"/>
    <w:p w14:paraId="30F8FE97" w14:textId="77777777" w:rsidR="008062E5" w:rsidRPr="00BD1648" w:rsidRDefault="008062E5" w:rsidP="008062E5">
      <w:pPr>
        <w:rPr>
          <w:b/>
        </w:rPr>
      </w:pPr>
      <w:r w:rsidRPr="00BD1648">
        <w:rPr>
          <w:b/>
        </w:rPr>
        <w:t># did the nest reach the minimum fledging age</w:t>
      </w:r>
    </w:p>
    <w:p w14:paraId="5B4BB501" w14:textId="77777777" w:rsidR="00BD1648" w:rsidRDefault="008062E5" w:rsidP="008062E5">
      <w:r>
        <w:t xml:space="preserve">fledged=ifelse(max4plus-min1&gt;min_fl, </w:t>
      </w:r>
    </w:p>
    <w:p w14:paraId="026BD284" w14:textId="77777777" w:rsidR="008062E5" w:rsidRDefault="008062E5" w:rsidP="00BD1648">
      <w:pPr>
        <w:ind w:left="1440" w:firstLine="720"/>
      </w:pPr>
      <w:r>
        <w:t xml:space="preserve">1, 0) </w:t>
      </w:r>
    </w:p>
    <w:p w14:paraId="7D77BBAF" w14:textId="77777777" w:rsidR="008062E5" w:rsidRDefault="008062E5" w:rsidP="008062E5">
      <w:r>
        <w:t>fledged[is.na(fledged)] &lt;- 0</w:t>
      </w:r>
    </w:p>
    <w:p w14:paraId="75682F72" w14:textId="77777777" w:rsidR="008062E5" w:rsidRDefault="008062E5" w:rsidP="008062E5">
      <w:r>
        <w:tab/>
      </w:r>
    </w:p>
    <w:p w14:paraId="38F11789" w14:textId="77777777" w:rsidR="008062E5" w:rsidRPr="00BD1648" w:rsidRDefault="008062E5" w:rsidP="008062E5">
      <w:pPr>
        <w:rPr>
          <w:b/>
        </w:rPr>
      </w:pPr>
      <w:r w:rsidRPr="00BD1648">
        <w:rPr>
          <w:b/>
        </w:rPr>
        <w:t># was it a focal nest that failed?</w:t>
      </w:r>
    </w:p>
    <w:p w14:paraId="1420A4A2" w14:textId="77777777" w:rsidR="00BD1648" w:rsidRDefault="008062E5" w:rsidP="008062E5">
      <w:r>
        <w:t xml:space="preserve">focal_fail=ifelse(focal==1 &amp; active_last_day==0 &amp; fledged==0, </w:t>
      </w:r>
    </w:p>
    <w:p w14:paraId="4358A7BA" w14:textId="77777777" w:rsidR="008062E5" w:rsidRDefault="008062E5" w:rsidP="00BD1648">
      <w:pPr>
        <w:ind w:left="1440" w:firstLine="720"/>
      </w:pPr>
      <w:r>
        <w:t xml:space="preserve">1, 0)   </w:t>
      </w:r>
    </w:p>
    <w:p w14:paraId="3B277259" w14:textId="77777777" w:rsidR="008062E5" w:rsidRDefault="008062E5" w:rsidP="008062E5">
      <w:r>
        <w:t>focal_fail[is.na(focal_fail)] &lt;- 0</w:t>
      </w:r>
    </w:p>
    <w:p w14:paraId="735A89C2" w14:textId="77777777" w:rsidR="008062E5" w:rsidRDefault="008062E5" w:rsidP="008062E5">
      <w:r>
        <w:tab/>
      </w:r>
    </w:p>
    <w:p w14:paraId="7363D7FA" w14:textId="77777777" w:rsidR="00BD1648" w:rsidRPr="00BD1648" w:rsidRDefault="00BD1648" w:rsidP="008062E5">
      <w:pPr>
        <w:rPr>
          <w:b/>
        </w:rPr>
      </w:pPr>
      <w:r w:rsidRPr="00BD1648">
        <w:rPr>
          <w:b/>
        </w:rPr>
        <w:t>#count number of days short of fledging the nest was observed</w:t>
      </w:r>
      <w:r w:rsidR="008062E5" w:rsidRPr="00BD1648">
        <w:rPr>
          <w:b/>
        </w:rPr>
        <w:tab/>
      </w:r>
    </w:p>
    <w:p w14:paraId="58617F70" w14:textId="77777777" w:rsidR="008062E5" w:rsidRDefault="008062E5" w:rsidP="008062E5">
      <w:r>
        <w:t>days_short_of_fledging=ifelse(max_stage&gt;3 &amp; fledged==0,(max4plus-min1) - min_fl, "")</w:t>
      </w:r>
    </w:p>
    <w:p w14:paraId="2F62E200" w14:textId="77777777" w:rsidR="00F062C0" w:rsidRDefault="00F062C0" w:rsidP="008062E5"/>
    <w:p w14:paraId="7F84EC91" w14:textId="77777777" w:rsidR="00F062C0" w:rsidRDefault="00F062C0" w:rsidP="008062E5"/>
    <w:p w14:paraId="29747D53" w14:textId="77777777" w:rsidR="001437F9" w:rsidRDefault="001437F9" w:rsidP="008062E5"/>
    <w:p w14:paraId="74F89C5C" w14:textId="77777777" w:rsidR="00F062C0" w:rsidRDefault="00F062C0" w:rsidP="008062E5">
      <w:r>
        <w:t>spp_max_jdate: the latest day data was collected for each species</w:t>
      </w:r>
    </w:p>
    <w:p w14:paraId="00937302" w14:textId="77777777" w:rsidR="00F062C0" w:rsidRDefault="00F062C0" w:rsidP="008062E5">
      <w:r>
        <w:t>max_date: the latest date data was collected for each nest</w:t>
      </w:r>
    </w:p>
    <w:p w14:paraId="33AFB153" w14:textId="77777777" w:rsidR="00F062C0" w:rsidRDefault="00F062C0" w:rsidP="008062E5">
      <w:r>
        <w:t>min_date: the earliest date data was collected for each nest</w:t>
      </w:r>
    </w:p>
    <w:p w14:paraId="76328D53" w14:textId="77777777" w:rsidR="00F062C0" w:rsidRDefault="00F062C0" w:rsidP="008062E5">
      <w:r>
        <w:t>earliest_stage: the stage each nest was in on the earliest date that data was collected for it</w:t>
      </w:r>
    </w:p>
    <w:p w14:paraId="0C649C22" w14:textId="77777777" w:rsidR="00F062C0" w:rsidRDefault="00F062C0" w:rsidP="008062E5">
      <w:r>
        <w:t>max_stage: the latest stage (highest number) a nest was observed in</w:t>
      </w:r>
    </w:p>
    <w:p w14:paraId="0AC680AC" w14:textId="77777777" w:rsidR="00F062C0" w:rsidRDefault="00F062C0" w:rsidP="008062E5">
      <w:r>
        <w:t>min_ch: the earliest date a nest was observed with stage &gt;1</w:t>
      </w:r>
    </w:p>
    <w:p w14:paraId="7C43026C" w14:textId="77777777" w:rsidR="00F062C0" w:rsidRDefault="00F062C0" w:rsidP="008062E5">
      <w:r>
        <w:t>inc_dur: the incubation duration for each species</w:t>
      </w:r>
    </w:p>
    <w:p w14:paraId="31C0F56D" w14:textId="77777777" w:rsidR="00F062C0" w:rsidRDefault="00F062C0" w:rsidP="008062E5">
      <w:r>
        <w:lastRenderedPageBreak/>
        <w:t>max1: the latest date a nest was observed in stage 1</w:t>
      </w:r>
    </w:p>
    <w:p w14:paraId="52942ABE" w14:textId="77777777" w:rsidR="00F062C0" w:rsidRDefault="00F062C0" w:rsidP="008062E5">
      <w:r>
        <w:t xml:space="preserve">max4plus: the latest date a nest was observed </w:t>
      </w:r>
      <w:r w:rsidR="00390E86">
        <w:t>in stage &gt;3</w:t>
      </w:r>
    </w:p>
    <w:p w14:paraId="19389431" w14:textId="77777777" w:rsidR="00390E86" w:rsidRDefault="00390E86" w:rsidP="008062E5">
      <w:r>
        <w:t>min_fl: the species-specific minimum fledging age</w:t>
      </w:r>
    </w:p>
    <w:p w14:paraId="2A99D51F" w14:textId="77777777" w:rsidR="006346EC" w:rsidRDefault="00390E86" w:rsidP="006346EC">
      <w:r>
        <w:t>min1: the earliest date a nest was observed in stage 1</w:t>
      </w:r>
    </w:p>
    <w:p w14:paraId="6A91DE60" w14:textId="77777777" w:rsidR="006346EC" w:rsidRDefault="006346EC" w:rsidP="000E1225"/>
    <w:sectPr w:rsidR="00634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F7213"/>
    <w:multiLevelType w:val="hybridMultilevel"/>
    <w:tmpl w:val="408A6D5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0FEA2647"/>
    <w:multiLevelType w:val="hybridMultilevel"/>
    <w:tmpl w:val="4D621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D794C"/>
    <w:multiLevelType w:val="hybridMultilevel"/>
    <w:tmpl w:val="6304E4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684BB6"/>
    <w:multiLevelType w:val="hybridMultilevel"/>
    <w:tmpl w:val="7ECAA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03D89"/>
    <w:multiLevelType w:val="hybridMultilevel"/>
    <w:tmpl w:val="F6D6F8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405A71"/>
    <w:multiLevelType w:val="hybridMultilevel"/>
    <w:tmpl w:val="EB0E0D8A"/>
    <w:lvl w:ilvl="0" w:tplc="BFB297F4">
      <w:start w:val="1"/>
      <w:numFmt w:val="decimal"/>
      <w:lvlText w:val="%1."/>
      <w:lvlJc w:val="left"/>
      <w:pPr>
        <w:ind w:left="720" w:hanging="360"/>
      </w:pPr>
      <w:rPr>
        <w:rFonts w:hint="default"/>
        <w:b w:val="0"/>
      </w:rPr>
    </w:lvl>
    <w:lvl w:ilvl="1" w:tplc="A51EFF3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2732C5"/>
    <w:multiLevelType w:val="hybridMultilevel"/>
    <w:tmpl w:val="E7A4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2"/>
  </w:num>
  <w:num w:numId="6">
    <w:abstractNumId w:val="4"/>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Lumpkin">
    <w15:presenceInfo w15:providerId="AD" w15:userId="S-1-5-21-320797569-2919692161-58560791-6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1D8"/>
    <w:rsid w:val="000C4C43"/>
    <w:rsid w:val="000E1225"/>
    <w:rsid w:val="000F1FAE"/>
    <w:rsid w:val="00104C5C"/>
    <w:rsid w:val="001437F9"/>
    <w:rsid w:val="001A5C0D"/>
    <w:rsid w:val="00205097"/>
    <w:rsid w:val="00292D64"/>
    <w:rsid w:val="002B4CBF"/>
    <w:rsid w:val="00390E86"/>
    <w:rsid w:val="003C51D8"/>
    <w:rsid w:val="003D4697"/>
    <w:rsid w:val="003F48A9"/>
    <w:rsid w:val="004707AD"/>
    <w:rsid w:val="004836B1"/>
    <w:rsid w:val="005F06EB"/>
    <w:rsid w:val="006346EC"/>
    <w:rsid w:val="007139C1"/>
    <w:rsid w:val="007475B7"/>
    <w:rsid w:val="00774AE6"/>
    <w:rsid w:val="008062E5"/>
    <w:rsid w:val="008F7F65"/>
    <w:rsid w:val="00A8749E"/>
    <w:rsid w:val="00AB5C12"/>
    <w:rsid w:val="00B61571"/>
    <w:rsid w:val="00BD1648"/>
    <w:rsid w:val="00F062C0"/>
    <w:rsid w:val="00F27561"/>
    <w:rsid w:val="00F420CA"/>
    <w:rsid w:val="00FF0433"/>
    <w:rsid w:val="00FF5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FD65D"/>
  <w15:chartTrackingRefBased/>
  <w15:docId w15:val="{1505B6CC-8C06-4686-802D-1B21A1F1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6EC"/>
    <w:pPr>
      <w:ind w:left="720"/>
      <w:contextualSpacing/>
    </w:pPr>
  </w:style>
  <w:style w:type="paragraph" w:styleId="BalloonText">
    <w:name w:val="Balloon Text"/>
    <w:basedOn w:val="Normal"/>
    <w:link w:val="BalloonTextChar"/>
    <w:uiPriority w:val="99"/>
    <w:semiHidden/>
    <w:unhideWhenUsed/>
    <w:rsid w:val="00F062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2C0"/>
    <w:rPr>
      <w:rFonts w:ascii="Segoe UI" w:hAnsi="Segoe UI" w:cs="Segoe UI"/>
      <w:sz w:val="18"/>
      <w:szCs w:val="18"/>
    </w:rPr>
  </w:style>
  <w:style w:type="character" w:styleId="CommentReference">
    <w:name w:val="annotation reference"/>
    <w:basedOn w:val="DefaultParagraphFont"/>
    <w:uiPriority w:val="99"/>
    <w:semiHidden/>
    <w:unhideWhenUsed/>
    <w:rsid w:val="00F420CA"/>
    <w:rPr>
      <w:sz w:val="16"/>
      <w:szCs w:val="16"/>
    </w:rPr>
  </w:style>
  <w:style w:type="paragraph" w:styleId="CommentText">
    <w:name w:val="annotation text"/>
    <w:basedOn w:val="Normal"/>
    <w:link w:val="CommentTextChar"/>
    <w:uiPriority w:val="99"/>
    <w:semiHidden/>
    <w:unhideWhenUsed/>
    <w:rsid w:val="00F420CA"/>
    <w:pPr>
      <w:spacing w:line="240" w:lineRule="auto"/>
    </w:pPr>
    <w:rPr>
      <w:sz w:val="20"/>
      <w:szCs w:val="20"/>
    </w:rPr>
  </w:style>
  <w:style w:type="character" w:customStyle="1" w:styleId="CommentTextChar">
    <w:name w:val="Comment Text Char"/>
    <w:basedOn w:val="DefaultParagraphFont"/>
    <w:link w:val="CommentText"/>
    <w:uiPriority w:val="99"/>
    <w:semiHidden/>
    <w:rsid w:val="00F420CA"/>
    <w:rPr>
      <w:sz w:val="20"/>
      <w:szCs w:val="20"/>
    </w:rPr>
  </w:style>
  <w:style w:type="paragraph" w:styleId="CommentSubject">
    <w:name w:val="annotation subject"/>
    <w:basedOn w:val="CommentText"/>
    <w:next w:val="CommentText"/>
    <w:link w:val="CommentSubjectChar"/>
    <w:uiPriority w:val="99"/>
    <w:semiHidden/>
    <w:unhideWhenUsed/>
    <w:rsid w:val="00F420CA"/>
    <w:rPr>
      <w:b/>
      <w:bCs/>
    </w:rPr>
  </w:style>
  <w:style w:type="character" w:customStyle="1" w:styleId="CommentSubjectChar">
    <w:name w:val="Comment Subject Char"/>
    <w:basedOn w:val="CommentTextChar"/>
    <w:link w:val="CommentSubject"/>
    <w:uiPriority w:val="99"/>
    <w:semiHidden/>
    <w:rsid w:val="00F420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1547</TotalTime>
  <Pages>4</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Jennings</dc:creator>
  <cp:keywords/>
  <dc:description/>
  <cp:lastModifiedBy>David Lumpkin</cp:lastModifiedBy>
  <cp:revision>17</cp:revision>
  <cp:lastPrinted>2016-08-26T19:16:00Z</cp:lastPrinted>
  <dcterms:created xsi:type="dcterms:W3CDTF">2016-08-10T17:09:00Z</dcterms:created>
  <dcterms:modified xsi:type="dcterms:W3CDTF">2018-02-01T18:34:00Z</dcterms:modified>
</cp:coreProperties>
</file>